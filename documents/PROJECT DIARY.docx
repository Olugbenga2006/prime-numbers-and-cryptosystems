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4EE2" w14:textId="77777777" w:rsidR="00A75EEF" w:rsidRPr="00A75EEF" w:rsidRDefault="00A75EEF" w:rsidP="00A75EEF">
      <w:r w:rsidRPr="00A75EEF">
        <w:rPr>
          <w:b/>
          <w:bCs/>
        </w:rPr>
        <w:t>PROJECT DIARY</w:t>
      </w:r>
    </w:p>
    <w:p w14:paraId="6FB91F52" w14:textId="77777777" w:rsidR="00A75EEF" w:rsidRPr="00A75EEF" w:rsidRDefault="00A75EEF" w:rsidP="00A75EEF">
      <w:ins w:id="0" w:author="Unknown">
        <w:r w:rsidRPr="00A75EEF">
          <w:t>6-8/11/2024:</w:t>
        </w:r>
      </w:ins>
    </w:p>
    <w:p w14:paraId="2BF38A38" w14:textId="77777777" w:rsidR="00A75EEF" w:rsidRPr="00A75EEF" w:rsidRDefault="00A75EEF" w:rsidP="00A75EEF">
      <w:r w:rsidRPr="00A75EEF">
        <w:t>meeting with supervisor:</w:t>
      </w:r>
    </w:p>
    <w:p w14:paraId="390A62E2" w14:textId="77777777" w:rsidR="00A75EEF" w:rsidRPr="00A75EEF" w:rsidRDefault="00A75EEF" w:rsidP="00A75EEF">
      <w:r w:rsidRPr="00A75EEF">
        <w:t>• reminded of work that needs to be finished urgently</w:t>
      </w:r>
    </w:p>
    <w:p w14:paraId="5E803817" w14:textId="77777777" w:rsidR="00A75EEF" w:rsidRPr="00A75EEF" w:rsidRDefault="00A75EEF" w:rsidP="00A75EEF">
      <w:r w:rsidRPr="00A75EEF">
        <w:t>• set deadline of 8/11/2024 to finish research on numbers primes, rsa and diffie-hellman key exchange commits:</w:t>
      </w:r>
    </w:p>
    <w:p w14:paraId="77F4A8D6" w14:textId="77777777" w:rsidR="00A75EEF" w:rsidRPr="00A75EEF" w:rsidRDefault="00A75EEF" w:rsidP="00A75EEF">
      <w:r w:rsidRPr="00A75EEF">
        <w:t>• committed to the documents folder, reviews on topics studied, number theory and primes, and rs and DH key exchange</w:t>
      </w:r>
    </w:p>
    <w:p w14:paraId="7FFE1BD0" w14:textId="77777777" w:rsidR="00A75EEF" w:rsidRPr="00A75EEF" w:rsidRDefault="00A75EEF" w:rsidP="00A75EEF">
      <w:ins w:id="1" w:author="Unknown">
        <w:r w:rsidRPr="00A75EEF">
          <w:t>16/10/2024:</w:t>
        </w:r>
      </w:ins>
    </w:p>
    <w:p w14:paraId="527E075A" w14:textId="77777777" w:rsidR="00A75EEF" w:rsidRPr="00A75EEF" w:rsidRDefault="00A75EEF" w:rsidP="00A75EEF">
      <w:r w:rsidRPr="00A75EEF">
        <w:t>project session lecture:</w:t>
      </w:r>
    </w:p>
    <w:p w14:paraId="47ECED39" w14:textId="77777777" w:rsidR="00A75EEF" w:rsidRPr="00A75EEF" w:rsidRDefault="00A75EEF" w:rsidP="00A75EEF">
      <w:r w:rsidRPr="00A75EEF">
        <w:t>• revised version control systems and how gitlab works</w:t>
      </w:r>
    </w:p>
    <w:p w14:paraId="67558244" w14:textId="77777777" w:rsidR="00A75EEF" w:rsidRPr="00A75EEF" w:rsidRDefault="00A75EEF" w:rsidP="00A75EEF">
      <w:r w:rsidRPr="00A75EEF">
        <w:t>• looked through gitlab rules file to understand the expected re-pository structure</w:t>
      </w:r>
    </w:p>
    <w:p w14:paraId="56734D62" w14:textId="77777777" w:rsidR="00A75EEF" w:rsidRPr="00A75EEF" w:rsidRDefault="00A75EEF" w:rsidP="00A75EEF">
      <w:ins w:id="2" w:author="Unknown">
        <w:r w:rsidRPr="00A75EEF">
          <w:t>11/10/2024:</w:t>
        </w:r>
      </w:ins>
    </w:p>
    <w:p w14:paraId="206C8AE9" w14:textId="77777777" w:rsidR="00A75EEF" w:rsidRPr="00A75EEF" w:rsidRDefault="00A75EEF" w:rsidP="00A75EEF">
      <w:r w:rsidRPr="00A75EEF">
        <w:t>project plan submitted</w:t>
      </w:r>
    </w:p>
    <w:p w14:paraId="7F19CC1B" w14:textId="77777777" w:rsidR="00A75EEF" w:rsidRPr="00A75EEF" w:rsidRDefault="00A75EEF" w:rsidP="00A75EEF">
      <w:ins w:id="3" w:author="Unknown">
        <w:r w:rsidRPr="00A75EEF">
          <w:t>3/10/2024</w:t>
        </w:r>
      </w:ins>
    </w:p>
    <w:p w14:paraId="1BB8223E" w14:textId="77777777" w:rsidR="00A75EEF" w:rsidRPr="00A75EEF" w:rsidRDefault="00A75EEF" w:rsidP="00A75EEF">
      <w:r w:rsidRPr="00A75EEF">
        <w:t>lecturer meeting:</w:t>
      </w:r>
    </w:p>
    <w:p w14:paraId="020676E0" w14:textId="77777777" w:rsidR="00A75EEF" w:rsidRPr="00A75EEF" w:rsidRDefault="00A75EEF" w:rsidP="00A75EEF">
      <w:r w:rsidRPr="00A75EEF">
        <w:t>• Completed ther first meeting with supervisor Luo,zhiyuan</w:t>
      </w:r>
    </w:p>
    <w:p w14:paraId="4D0B1464" w14:textId="77777777" w:rsidR="00A75EEF" w:rsidRPr="00A75EEF" w:rsidRDefault="00A75EEF" w:rsidP="00A75EEF">
      <w:r w:rsidRPr="00A75EEF">
        <w:t>• Discussed where to find material to complete project plan</w:t>
      </w:r>
    </w:p>
    <w:p w14:paraId="3D1A0FD4" w14:textId="77777777" w:rsidR="00A75EEF" w:rsidRPr="00A75EEF" w:rsidRDefault="00A75EEF" w:rsidP="00A75EEF">
      <w:r w:rsidRPr="00A75EEF">
        <w:t>• Brief overview of the project and understanding what challenges to look forward to</w:t>
      </w:r>
    </w:p>
    <w:p w14:paraId="2BDE1E25" w14:textId="77777777" w:rsidR="00A75EEF" w:rsidRPr="00A75EEF" w:rsidRDefault="00A75EEF" w:rsidP="00A75EEF">
      <w:r w:rsidRPr="00A75EEF">
        <w:t>• And updated git repository for the first time</w:t>
      </w:r>
    </w:p>
    <w:p w14:paraId="62E7A006" w14:textId="77777777" w:rsidR="003E0624" w:rsidRDefault="003E0624"/>
    <w:sectPr w:rsidR="003E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EF"/>
    <w:rsid w:val="001E18ED"/>
    <w:rsid w:val="003E0624"/>
    <w:rsid w:val="005863CB"/>
    <w:rsid w:val="005B4430"/>
    <w:rsid w:val="00A7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DD2F"/>
  <w15:chartTrackingRefBased/>
  <w15:docId w15:val="{91357F75-846F-465F-8972-6726A971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Hakeem-jimoh</dc:creator>
  <cp:keywords/>
  <dc:description/>
  <cp:lastModifiedBy>fawaz Hakeem-jimoh</cp:lastModifiedBy>
  <cp:revision>1</cp:revision>
  <dcterms:created xsi:type="dcterms:W3CDTF">2024-11-08T00:10:00Z</dcterms:created>
  <dcterms:modified xsi:type="dcterms:W3CDTF">2024-11-08T00:10:00Z</dcterms:modified>
</cp:coreProperties>
</file>